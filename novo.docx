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vertAlign w:val="baseline"/>
          <w:lang w:val="pt-BR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2"/>
        <w:gridCol w:w="448"/>
        <w:gridCol w:w="1192"/>
        <w:gridCol w:w="1996"/>
        <w:gridCol w:w="1193"/>
        <w:gridCol w:w="447"/>
        <w:gridCol w:w="748"/>
        <w:gridCol w:w="445"/>
        <w:gridCol w:w="1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2"/>
          <w:wAfter w:w="1640" w:type="dxa"/>
        </w:trPr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ins w:id="0" w:author="Alunos" w:date="2022-04-12T19:48:15Z">
              <w:r>
                <w:rPr>
                  <w:rFonts w:hint="default"/>
                  <w:color w:val="000000" w:themeColor="text1"/>
                  <w:vertAlign w:val="baseline"/>
                  <w:lang w:val="pt-BR"/>
                  <w14:textFill>
                    <w14:solidFill>
                      <w14:schemeClr w14:val="tx1"/>
                    </w14:solidFill>
                  </w14:textFill>
                </w:rPr>
                <w:t>,</w:t>
              </w:r>
            </w:ins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2"/>
          <w:wAfter w:w="1640" w:type="dxa"/>
        </w:trPr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2"/>
          <w:wAfter w:w="1640" w:type="dxa"/>
        </w:trPr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2"/>
          <w:wAfter w:w="1640" w:type="dxa"/>
        </w:trPr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2"/>
          <w:wAfter w:w="1640" w:type="dxa"/>
        </w:trPr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37410" cy="2249805"/>
                  <wp:effectExtent l="9525" t="9525" r="24765" b="26670"/>
                  <wp:docPr id="1" name="Imagem 1" descr="wall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wallpap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2249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640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6" w:type="dxa"/>
            <w:gridSpan w:val="3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3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5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lunos">
    <w15:presenceInfo w15:providerId="None" w15:userId="Alun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81"/>
  <w:embedSystemFonts/>
  <w:bordersDoNotSurroundHeader w:val="1"/>
  <w:bordersDoNotSurroundFooter w:val="1"/>
  <w:trackRevisions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595A"/>
    <w:rsid w:val="7EE9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2022-04-12T22:28:00Z</dcterms:created>
  <dc:creator>Alunos</dc:creator>
  <cp:lastModifiedBy>Alunos</cp:lastModifiedBy>
  <dcterms:modified xsi:type="dcterms:W3CDTF">2022-04-12T22:49:21Z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46DAF655F183458096AF79DB75E6AD19</vt:lpwstr>
  </property>
</Properties>
</file>